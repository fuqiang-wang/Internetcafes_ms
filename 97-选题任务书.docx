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E4507" w14:textId="77777777" w:rsidR="00A91D7E" w:rsidRDefault="00A91D7E">
      <w:pPr>
        <w:jc w:val="center"/>
        <w:rPr>
          <w:rFonts w:ascii="STFangsong" w:eastAsia="STFangsong" w:hAnsi="STFangsong"/>
          <w:b/>
          <w:sz w:val="32"/>
          <w:szCs w:val="32"/>
        </w:rPr>
      </w:pPr>
    </w:p>
    <w:p w14:paraId="00BAD3B8" w14:textId="77777777" w:rsidR="00A91D7E" w:rsidRDefault="00462F3B">
      <w:pPr>
        <w:jc w:val="center"/>
        <w:rPr>
          <w:rFonts w:ascii="STFangsong" w:eastAsia="STFangsong" w:hAnsi="STFangsong"/>
          <w:b/>
          <w:sz w:val="32"/>
          <w:szCs w:val="32"/>
        </w:rPr>
      </w:pPr>
      <w:r>
        <w:rPr>
          <w:rFonts w:ascii="STFangsong" w:eastAsia="STFangsong" w:hAnsi="STFangsong" w:hint="eastAsia"/>
          <w:b/>
          <w:sz w:val="32"/>
          <w:szCs w:val="32"/>
        </w:rPr>
        <w:t>数据库课程设计选题任务书</w:t>
      </w:r>
    </w:p>
    <w:p w14:paraId="1A58F9D6" w14:textId="3A620D8D" w:rsidR="00A91D7E" w:rsidRDefault="00462F3B">
      <w:pPr>
        <w:jc w:val="right"/>
        <w:rPr>
          <w:rFonts w:ascii="楷体_GB2312" w:eastAsia="楷体_GB2312"/>
          <w:u w:val="single"/>
        </w:rPr>
      </w:pPr>
      <w:r>
        <w:rPr>
          <w:rFonts w:hint="eastAsia"/>
        </w:rPr>
        <w:t xml:space="preserve">    </w:t>
      </w:r>
      <w:r>
        <w:rPr>
          <w:rFonts w:ascii="楷体_GB2312" w:eastAsia="楷体_GB2312" w:hint="eastAsia"/>
        </w:rPr>
        <w:t>20</w:t>
      </w:r>
      <w:ins w:id="0" w:author="全 周" w:date="2020-05-14T00:30:00Z">
        <w:r w:rsidR="00E60DBA">
          <w:rPr>
            <w:rFonts w:ascii="楷体_GB2312" w:eastAsia="楷体_GB2312" w:hint="eastAsia"/>
          </w:rPr>
          <w:t>19</w:t>
        </w:r>
      </w:ins>
      <w:del w:id="1" w:author="全 周" w:date="2020-05-14T00:30:00Z">
        <w:r w:rsidDel="00E60DBA">
          <w:rPr>
            <w:rFonts w:ascii="楷体_GB2312" w:eastAsia="楷体_GB2312" w:hint="eastAsia"/>
          </w:rPr>
          <w:delText>??</w:delText>
        </w:r>
      </w:del>
      <w:r>
        <w:rPr>
          <w:rFonts w:ascii="楷体_GB2312" w:eastAsia="楷体_GB2312" w:hint="eastAsia"/>
        </w:rPr>
        <w:t>-20</w:t>
      </w:r>
      <w:ins w:id="2" w:author="全 周" w:date="2020-05-14T00:30:00Z">
        <w:r w:rsidR="00E60DBA">
          <w:rPr>
            <w:rFonts w:ascii="楷体_GB2312" w:eastAsia="楷体_GB2312" w:hint="eastAsia"/>
          </w:rPr>
          <w:t>20</w:t>
        </w:r>
      </w:ins>
      <w:del w:id="3" w:author="全 周" w:date="2020-05-14T00:30:00Z">
        <w:r w:rsidDel="00E60DBA">
          <w:rPr>
            <w:rFonts w:ascii="楷体_GB2312" w:eastAsia="楷体_GB2312" w:hint="eastAsia"/>
          </w:rPr>
          <w:delText>??</w:delText>
        </w:r>
      </w:del>
      <w:r>
        <w:rPr>
          <w:rFonts w:ascii="楷体_GB2312" w:eastAsia="楷体_GB2312" w:hint="eastAsia"/>
        </w:rPr>
        <w:t>学年第</w:t>
      </w:r>
      <w:ins w:id="4" w:author="全 周" w:date="2020-05-14T00:30:00Z">
        <w:r w:rsidR="00E60DBA">
          <w:rPr>
            <w:rFonts w:ascii="楷体_GB2312" w:eastAsia="楷体_GB2312" w:hint="eastAsia"/>
          </w:rPr>
          <w:t>二</w:t>
        </w:r>
      </w:ins>
      <w:del w:id="5" w:author="全 周" w:date="2020-05-14T00:30:00Z">
        <w:r w:rsidDel="00E60DBA">
          <w:rPr>
            <w:rFonts w:ascii="楷体_GB2312" w:eastAsia="楷体_GB2312" w:hint="eastAsia"/>
          </w:rPr>
          <w:delText>一</w:delText>
        </w:r>
      </w:del>
      <w:r>
        <w:rPr>
          <w:rFonts w:ascii="楷体_GB2312" w:eastAsia="楷体_GB2312" w:hint="eastAsia"/>
        </w:rPr>
        <w:t>学期</w:t>
      </w:r>
    </w:p>
    <w:p w14:paraId="62753EDD" w14:textId="77777777" w:rsidR="00A91D7E" w:rsidRDefault="00A91D7E">
      <w:pPr>
        <w:rPr>
          <w:u w:val="single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2592"/>
        <w:gridCol w:w="1660"/>
        <w:gridCol w:w="2602"/>
      </w:tblGrid>
      <w:tr w:rsidR="00A91D7E" w14:paraId="5FCD998C" w14:textId="77777777">
        <w:trPr>
          <w:trHeight w:val="680"/>
        </w:trPr>
        <w:tc>
          <w:tcPr>
            <w:tcW w:w="1668" w:type="dxa"/>
            <w:vAlign w:val="center"/>
          </w:tcPr>
          <w:p w14:paraId="46F98B80" w14:textId="77777777" w:rsidR="00A91D7E" w:rsidRDefault="00462F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选题：</w:t>
            </w:r>
          </w:p>
        </w:tc>
        <w:tc>
          <w:tcPr>
            <w:tcW w:w="6854" w:type="dxa"/>
            <w:gridSpan w:val="3"/>
            <w:vAlign w:val="center"/>
          </w:tcPr>
          <w:p w14:paraId="6E697C2C" w14:textId="77777777" w:rsidR="00A91D7E" w:rsidRDefault="00462F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网吧管理系统</w:t>
            </w:r>
          </w:p>
        </w:tc>
      </w:tr>
      <w:tr w:rsidR="00A91D7E" w14:paraId="39D7F019" w14:textId="77777777">
        <w:trPr>
          <w:trHeight w:val="707"/>
        </w:trPr>
        <w:tc>
          <w:tcPr>
            <w:tcW w:w="1668" w:type="dxa"/>
            <w:vAlign w:val="center"/>
          </w:tcPr>
          <w:p w14:paraId="6D88698C" w14:textId="77777777" w:rsidR="00A91D7E" w:rsidRDefault="00462F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</w:t>
            </w:r>
          </w:p>
        </w:tc>
        <w:tc>
          <w:tcPr>
            <w:tcW w:w="2592" w:type="dxa"/>
            <w:vAlign w:val="center"/>
          </w:tcPr>
          <w:p w14:paraId="254609F6" w14:textId="7481FFA0" w:rsidR="00A91D7E" w:rsidRDefault="00E60DBA">
            <w:pPr>
              <w:jc w:val="center"/>
              <w:rPr>
                <w:sz w:val="24"/>
                <w:szCs w:val="24"/>
              </w:rPr>
            </w:pPr>
            <w:ins w:id="6" w:author="全 周" w:date="2020-05-14T00:31:00Z">
              <w:r>
                <w:rPr>
                  <w:rFonts w:hint="eastAsia"/>
                  <w:sz w:val="24"/>
                  <w:szCs w:val="24"/>
                </w:rPr>
                <w:t>周全</w:t>
              </w:r>
            </w:ins>
          </w:p>
        </w:tc>
        <w:tc>
          <w:tcPr>
            <w:tcW w:w="1660" w:type="dxa"/>
            <w:vAlign w:val="center"/>
          </w:tcPr>
          <w:p w14:paraId="0AF8DDA4" w14:textId="77777777" w:rsidR="00A91D7E" w:rsidRDefault="00462F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学号：</w:t>
            </w:r>
          </w:p>
        </w:tc>
        <w:tc>
          <w:tcPr>
            <w:tcW w:w="2602" w:type="dxa"/>
            <w:vAlign w:val="center"/>
          </w:tcPr>
          <w:p w14:paraId="085B83B2" w14:textId="3D248B03" w:rsidR="00A91D7E" w:rsidRDefault="00E60DBA">
            <w:pPr>
              <w:jc w:val="center"/>
              <w:rPr>
                <w:sz w:val="24"/>
                <w:szCs w:val="24"/>
              </w:rPr>
            </w:pPr>
            <w:ins w:id="7" w:author="全 周" w:date="2020-05-14T00:31:00Z">
              <w:r>
                <w:rPr>
                  <w:rFonts w:hint="eastAsia"/>
                  <w:sz w:val="24"/>
                  <w:szCs w:val="24"/>
                </w:rPr>
                <w:t>19318123</w:t>
              </w:r>
            </w:ins>
          </w:p>
        </w:tc>
      </w:tr>
      <w:tr w:rsidR="00A91D7E" w14:paraId="5D1FBC3E" w14:textId="77777777">
        <w:trPr>
          <w:trHeight w:val="3006"/>
        </w:trPr>
        <w:tc>
          <w:tcPr>
            <w:tcW w:w="1668" w:type="dxa"/>
            <w:vAlign w:val="center"/>
          </w:tcPr>
          <w:p w14:paraId="2C22BDE8" w14:textId="77777777" w:rsidR="00A91D7E" w:rsidRDefault="00462F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6854" w:type="dxa"/>
            <w:gridSpan w:val="3"/>
            <w:vAlign w:val="center"/>
          </w:tcPr>
          <w:p w14:paraId="4BDC4A6B" w14:textId="77777777" w:rsidR="00A91D7E" w:rsidRDefault="00462F3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即使现在私人电脑数量在增多，但是网吧的数量不减反增。很多人喜欢跟朋友在网吧里一起玩游戏，因此网吧的顾客也还是挺多的，网吧之间的竞争也很激烈。一个好的信息化管理系统对于提高网吧的管理有很大帮助，有助于其加快管理步伐，提高竞争能力，争取更大的经济利益。同时，给顾客提供在线查询预约也能给消费者带来很大的方便，避免因某一时段排队人数过长的现象存在。</w:t>
            </w:r>
          </w:p>
        </w:tc>
      </w:tr>
      <w:tr w:rsidR="00A91D7E" w14:paraId="79439BCD" w14:textId="77777777">
        <w:trPr>
          <w:trHeight w:val="2440"/>
        </w:trPr>
        <w:tc>
          <w:tcPr>
            <w:tcW w:w="1668" w:type="dxa"/>
            <w:vAlign w:val="center"/>
          </w:tcPr>
          <w:p w14:paraId="25857A68" w14:textId="77777777" w:rsidR="00A91D7E" w:rsidRDefault="00462F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拟实现功能</w:t>
            </w:r>
          </w:p>
        </w:tc>
        <w:tc>
          <w:tcPr>
            <w:tcW w:w="6854" w:type="dxa"/>
            <w:gridSpan w:val="3"/>
            <w:vAlign w:val="center"/>
          </w:tcPr>
          <w:p w14:paraId="0CB5A021" w14:textId="77777777" w:rsidR="00A91D7E" w:rsidRDefault="00462F3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注册登录功能：可以同时提供用户和管理者的注册和登录功能。</w:t>
            </w:r>
          </w:p>
          <w:p w14:paraId="2ECCDC3E" w14:textId="77777777" w:rsidR="00A91D7E" w:rsidRDefault="00462F3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机器信息查询与增删：管理者可以查看每台机器的基本信息（硬件配置和外设）和维修信息（维修时间，经费和维修具体内容）并进行增加和删除。</w:t>
            </w:r>
          </w:p>
          <w:p w14:paraId="042A1097" w14:textId="77777777" w:rsidR="00A91D7E" w:rsidRDefault="00462F3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公告功能：管理者能够发布最新的网吧活动。</w:t>
            </w:r>
          </w:p>
          <w:p w14:paraId="5CCB3111" w14:textId="77777777" w:rsidR="00A91D7E" w:rsidRDefault="00462F3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会员的上网充值和消费信息：会员可以对帐户进行充值并只有查看自己信息的权限，管理者有对信息的修改权限。</w:t>
            </w:r>
          </w:p>
          <w:p w14:paraId="7A264C90" w14:textId="77777777" w:rsidR="00A91D7E" w:rsidRDefault="00462F3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机器的查询和预约功能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会员可以查询电脑是否空余，并进行预约，超过最迟上机时间会自动退约。</w:t>
            </w:r>
          </w:p>
          <w:p w14:paraId="2A542607" w14:textId="77777777" w:rsidR="00A91D7E" w:rsidRDefault="00A91D7E">
            <w:pPr>
              <w:rPr>
                <w:sz w:val="24"/>
                <w:szCs w:val="24"/>
              </w:rPr>
            </w:pPr>
          </w:p>
        </w:tc>
      </w:tr>
      <w:tr w:rsidR="00A91D7E" w14:paraId="24714EC0" w14:textId="77777777">
        <w:trPr>
          <w:trHeight w:val="680"/>
        </w:trPr>
        <w:tc>
          <w:tcPr>
            <w:tcW w:w="1668" w:type="dxa"/>
            <w:vAlign w:val="center"/>
          </w:tcPr>
          <w:p w14:paraId="31BD0FB2" w14:textId="77777777" w:rsidR="00A91D7E" w:rsidRDefault="00462F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拟选用平台</w:t>
            </w:r>
          </w:p>
        </w:tc>
        <w:tc>
          <w:tcPr>
            <w:tcW w:w="6854" w:type="dxa"/>
            <w:gridSpan w:val="3"/>
            <w:vAlign w:val="center"/>
          </w:tcPr>
          <w:p w14:paraId="3D0FDBD5" w14:textId="77777777" w:rsidR="00A91D7E" w:rsidRDefault="00462F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HTML+JAVA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MY SQL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PHP</w:t>
            </w:r>
          </w:p>
        </w:tc>
      </w:tr>
      <w:tr w:rsidR="00A91D7E" w14:paraId="177EF684" w14:textId="77777777">
        <w:trPr>
          <w:trHeight w:val="680"/>
        </w:trPr>
        <w:tc>
          <w:tcPr>
            <w:tcW w:w="1668" w:type="dxa"/>
            <w:vAlign w:val="center"/>
          </w:tcPr>
          <w:p w14:paraId="29E6E375" w14:textId="77777777" w:rsidR="00A91D7E" w:rsidRDefault="00462F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854" w:type="dxa"/>
            <w:gridSpan w:val="3"/>
            <w:vAlign w:val="center"/>
          </w:tcPr>
          <w:p w14:paraId="19B0D2D4" w14:textId="77777777" w:rsidR="00A91D7E" w:rsidRDefault="00A91D7E">
            <w:pPr>
              <w:rPr>
                <w:sz w:val="24"/>
                <w:szCs w:val="24"/>
              </w:rPr>
            </w:pPr>
          </w:p>
          <w:p w14:paraId="2F94C1E5" w14:textId="77777777" w:rsidR="00A91D7E" w:rsidRDefault="00A91D7E">
            <w:pPr>
              <w:rPr>
                <w:sz w:val="24"/>
                <w:szCs w:val="24"/>
              </w:rPr>
            </w:pPr>
          </w:p>
          <w:p w14:paraId="78DF2E7A" w14:textId="77777777" w:rsidR="00A91D7E" w:rsidRDefault="00A91D7E">
            <w:pPr>
              <w:rPr>
                <w:sz w:val="24"/>
                <w:szCs w:val="24"/>
              </w:rPr>
            </w:pPr>
          </w:p>
          <w:p w14:paraId="2506F8AE" w14:textId="77777777" w:rsidR="00A91D7E" w:rsidRDefault="00A91D7E">
            <w:pPr>
              <w:rPr>
                <w:sz w:val="24"/>
                <w:szCs w:val="24"/>
              </w:rPr>
            </w:pPr>
          </w:p>
        </w:tc>
      </w:tr>
    </w:tbl>
    <w:p w14:paraId="7CC3EE7B" w14:textId="77777777" w:rsidR="00A91D7E" w:rsidRDefault="00A91D7E"/>
    <w:sectPr w:rsidR="00A91D7E" w:rsidSect="00A9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7C3CB"/>
    <w:multiLevelType w:val="singleLevel"/>
    <w:tmpl w:val="6047C3C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全 周">
    <w15:presenceInfo w15:providerId="Windows Live" w15:userId="7fcceb43a86ca1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960A5B"/>
    <w:rsid w:val="000952C4"/>
    <w:rsid w:val="001B212E"/>
    <w:rsid w:val="00462F3B"/>
    <w:rsid w:val="009A30B1"/>
    <w:rsid w:val="009D05A1"/>
    <w:rsid w:val="00A91D7E"/>
    <w:rsid w:val="00C25CB2"/>
    <w:rsid w:val="00E60DBA"/>
    <w:rsid w:val="00FD318D"/>
    <w:rsid w:val="12960A5B"/>
    <w:rsid w:val="14C35571"/>
    <w:rsid w:val="3B86422F"/>
    <w:rsid w:val="6CD67CBB"/>
    <w:rsid w:val="761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CB597"/>
  <w15:docId w15:val="{B7349D30-6AB8-4509-9ED6-B3D3A415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1D7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9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A9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A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sid w:val="00A91D7E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A91D7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常亮</dc:creator>
  <cp:lastModifiedBy>全 周</cp:lastModifiedBy>
  <cp:revision>3</cp:revision>
  <dcterms:created xsi:type="dcterms:W3CDTF">2020-05-11T11:11:00Z</dcterms:created>
  <dcterms:modified xsi:type="dcterms:W3CDTF">2020-05-13T17:18:00Z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